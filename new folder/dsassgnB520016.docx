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56"/>
          <w:szCs w:val="56"/>
          <w:u w:val="single"/>
        </w:rPr>
      </w:pPr>
      <w:r>
        <w:rPr>
          <w:b w:val="1"/>
          <w:bCs w:val="1"/>
          <w:sz w:val="56"/>
          <w:szCs w:val="56"/>
          <w:u w:val="single"/>
          <w:rtl w:val="0"/>
          <w:lang w:val="de-DE"/>
        </w:rPr>
        <w:t>DS ASSIGNMENT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ins w:id="0" w:date="2021-08-15T19:33:48Z" w:author="B Prithiraj"/>
          <w:b w:val="1"/>
          <w:bCs w:val="1"/>
          <w:sz w:val="40"/>
          <w:szCs w:val="40"/>
        </w:rPr>
      </w:pPr>
      <w:ins w:id="1" w:date="2021-08-15T19:33:48Z" w:author="B Prithiraj">
        <w:r>
          <w:rPr>
            <w:b w:val="1"/>
            <w:bCs w:val="1"/>
            <w:sz w:val="40"/>
            <w:szCs w:val="40"/>
            <w:rtl w:val="0"/>
            <w:lang w:val="en-US"/>
          </w:rPr>
          <w:t>B.PRITHIRAJ</w:t>
        </w:r>
      </w:ins>
      <w:ins w:id="2" w:date="2021-08-15T19:33:48Z" w:author="B Prithiraj">
        <w:r>
          <w:rPr>
            <w:b w:val="1"/>
            <w:bCs w:val="1"/>
            <w:sz w:val="40"/>
            <w:szCs w:val="40"/>
          </w:rPr>
          <w:br w:type="textWrapping"/>
        </w:r>
      </w:ins>
      <w:ins w:id="3" w:date="2021-08-15T19:33:48Z" w:author="B Prithiraj">
        <w:r>
          <w:rPr>
            <w:b w:val="1"/>
            <w:bCs w:val="1"/>
            <w:sz w:val="40"/>
            <w:szCs w:val="40"/>
            <w:rtl w:val="0"/>
            <w:lang w:val="en-US"/>
          </w:rPr>
          <w:t>B520016</w:t>
        </w:r>
      </w:ins>
    </w:p>
    <w:p>
      <w:pPr>
        <w:pStyle w:val="Body"/>
        <w:rPr>
          <w:del w:id="4" w:date="2021-08-15T19:33:23Z" w:author="B Prithiraj"/>
          <w:b w:val="1"/>
          <w:bCs w:val="1"/>
          <w:sz w:val="44"/>
          <w:szCs w:val="44"/>
        </w:rPr>
      </w:pPr>
      <w:ins w:id="5" w:date="2021-08-15T19:33:48Z" w:author="B Prithiraj">
        <w:r>
          <w:rPr>
            <w:b w:val="1"/>
            <w:bCs w:val="1"/>
            <w:sz w:val="40"/>
            <w:szCs w:val="40"/>
            <w:rtl w:val="0"/>
            <w:lang w:val="en-US"/>
          </w:rPr>
          <w:t>COMPUTER ENGINEERING</w:t>
        </w:r>
      </w:ins>
      <w:del w:id="6" w:date="2021-08-15T19:33:23Z" w:author="B Prithiraj">
        <w:r>
          <w:rPr>
            <w:b w:val="1"/>
            <w:bCs w:val="1"/>
            <w:sz w:val="40"/>
            <w:szCs w:val="40"/>
            <w:rtl w:val="0"/>
            <w:lang w:val="en-US"/>
          </w:rPr>
          <w:delText>NIRMIT GUPTA</w:delText>
        </w:r>
      </w:del>
    </w:p>
    <w:p>
      <w:pPr>
        <w:pStyle w:val="Body"/>
        <w:rPr>
          <w:del w:id="7" w:date="2021-08-15T19:33:23Z" w:author="B Prithiraj"/>
          <w:b w:val="1"/>
          <w:bCs w:val="1"/>
          <w:sz w:val="44"/>
          <w:szCs w:val="44"/>
        </w:rPr>
      </w:pPr>
      <w:del w:id="8" w:date="2021-08-15T19:33:23Z" w:author="B Prithiraj">
        <w:r>
          <w:rPr>
            <w:b w:val="1"/>
            <w:bCs w:val="1"/>
            <w:sz w:val="40"/>
            <w:szCs w:val="40"/>
            <w:rtl w:val="0"/>
          </w:rPr>
          <w:delText>B520034</w:delText>
        </w:r>
      </w:del>
    </w:p>
    <w:p>
      <w:pPr>
        <w:pStyle w:val="Body"/>
        <w:rPr>
          <w:del w:id="9" w:date="2021-08-15T19:33:23Z" w:author="B Prithiraj"/>
          <w:b w:val="1"/>
          <w:bCs w:val="1"/>
          <w:sz w:val="44"/>
          <w:szCs w:val="44"/>
        </w:rPr>
      </w:pPr>
      <w:del w:id="10" w:date="2021-08-15T19:33:23Z" w:author="B Prithiraj">
        <w:r>
          <w:rPr>
            <w:b w:val="1"/>
            <w:bCs w:val="1"/>
            <w:sz w:val="40"/>
            <w:szCs w:val="40"/>
            <w:rtl w:val="0"/>
            <w:lang w:val="de-DE"/>
          </w:rPr>
          <w:delText>COMPUTER ENGINEERING</w:delText>
        </w:r>
      </w:del>
    </w:p>
    <w:p>
      <w:pPr>
        <w:pStyle w:val="Body"/>
        <w:rPr>
          <w:b w:val="1"/>
          <w:bCs w:val="1"/>
          <w:sz w:val="40"/>
          <w:szCs w:val="40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en-US"/>
        </w:rPr>
        <w:t>QUESTION 1-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#include &lt;stdio.h&gt;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#include &lt;stdlib.h&gt;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it-IT"/>
        </w:rPr>
        <w:t>#include &lt;string.h&gt;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int update_condition =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struct BSTnode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char word[128], meaning[256];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struct BSTnode *left, *right;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nl-NL"/>
        </w:rPr>
        <w:t>struct BSTnode *root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struct BSTnode *createNode(char *word, char *meaning)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struct BSTnode *newnode;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newnode = (struct BSTnode *)malloc(sizeof(struct BSTnode));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strcpy(newnode-&gt;word, word);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strcpy(newnode-&gt;meaning, 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newnode-&gt;left = newnode-&gt;right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return newnode;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void insert(char *word, char *meaning)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struct BSTnode *parent = NULL, *current = NULL, *newnode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fr-FR"/>
        </w:rPr>
        <w:t>int res =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nl-NL"/>
        </w:rPr>
        <w:t>if (!root)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root = createNode(word, 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for (current = root; current !=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</w:t>
      </w:r>
      <w:r>
        <w:rPr>
          <w:sz w:val="40"/>
          <w:szCs w:val="40"/>
          <w:u w:val="none"/>
          <w:rtl w:val="0"/>
          <w:lang w:val="en-US"/>
        </w:rPr>
        <w:t>current = (res &gt; 0) ? current-&gt;right : current-&gt;left)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res = strcasecmp(word, current-&gt;word);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(res == 0)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printf("Duplicate entry!!\n");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parent = current;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newnode = createNode(word, 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res &gt; 0 ? (parent-&gt;right = newnode) : (parent-&gt;left = newnode);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void deleteNode(char *str)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struct BSTnode *parent = NULL, *current = NULL, *temp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int flag = 0, res =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nl-NL"/>
        </w:rPr>
        <w:t>if (!root)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printf("BST is not present!!\n");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current = root;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while (1)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res = strcasecmp(current-&gt;word, str);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(res == 0)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flag = res;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parent = current;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current = (res &gt; 0) ? current-&gt;left : current-&gt;right;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(current == NULL)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if (current-&gt;right == NULL)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(current == root &amp;&amp; current-&gt;left == NULL)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free(current);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nl-NL"/>
        </w:rPr>
        <w:t>root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else if (current == root)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root = current-&gt;left;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free(current);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flag &gt; 0 ? (parent-&gt;left = current-&gt;left) : (parent-&gt;right = current-&gt;left);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da-DK"/>
        </w:rPr>
        <w:t>else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temp = current-&gt;right;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(!temp-&gt;left)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temp-&gt;left = current-&gt;left;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if (current == root)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nl-NL"/>
        </w:rPr>
        <w:t>root = temp;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free(current);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flag &gt; 0 ? (parent-&gt;left = temp) : (parent-&gt;right = temp);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da-DK"/>
        </w:rPr>
        <w:t>else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struct BSTnode *successor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while (1)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successor = temp-&gt;left;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if (!successor-&gt;left)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it-IT"/>
        </w:rPr>
        <w:t>temp = successor;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temp-&gt;left = successor-&gt;right;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successor-&gt;left = current-&gt;left;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successor-&gt;right = current-&gt;right;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if (current == root)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nl-NL"/>
        </w:rPr>
        <w:t>root = successor;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free(current);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(flag &gt; 0) ? (parent-&gt;left = successor) : (parent-&gt;right = successor);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free(current);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void findElement(char *str)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struct BSTnode *temp = NULL;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int flag = 0, res = 0, count =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nl-NL"/>
        </w:rPr>
        <w:t>if (root == NULL)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printf("Binary Search Tree is out of station!!\n");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temp = root;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while (temp)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count++;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if ((res = strcasecmp(temp-&gt;word, str)) == 0)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if (update_condition == 0)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de-DE"/>
        </w:rPr>
        <w:t>printf("Word   : %s", str);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printf("Meaning: %s", temp-&gt;meaning);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if (count == 1)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    </w:t>
      </w:r>
      <w:r>
        <w:rPr>
          <w:sz w:val="40"/>
          <w:szCs w:val="40"/>
          <w:u w:val="none"/>
          <w:rtl w:val="0"/>
          <w:lang w:val="en-US"/>
        </w:rPr>
        <w:t>printf("\nWe found this word in %d comparison\n", count);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da-DK"/>
        </w:rPr>
        <w:t>else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    </w:t>
      </w:r>
      <w:r>
        <w:rPr>
          <w:sz w:val="40"/>
          <w:szCs w:val="40"/>
          <w:u w:val="none"/>
          <w:rtl w:val="0"/>
          <w:lang w:val="en-US"/>
        </w:rPr>
        <w:t>printf("\nWe found this word in %d comparisons\n", count);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</w:rPr>
        <w:t>flag = 1;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da-DK"/>
        </w:rPr>
        <w:t>else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char new_meaning[256];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printf("Enter the new meaning to be updated : 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scanf("%[^\n]", &amp;new_meaning);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strcpy(temp-&gt;meaning, new_meaning);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printf("The new meaning has been updated.\n");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</w:rPr>
        <w:t>flag = 1;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temp = (res &gt; 0) ? temp-&gt;left : temp-&gt;right;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if (!flag)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printf("Search Element not found in Binary Search Tree\n");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void inorderTraversal(struct BSTnode *myNode)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if (myNode)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inorderTraversal(myNode-&gt;left);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printf("Word    : %s", myNode-&gt;word);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printf("Meaning : %s", myNode-&gt;meaning);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printf("\n");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inorderTraversal(myNode-&gt;right);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return;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void update_the_meaning(char *str)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fr-FR"/>
        </w:rPr>
        <w:t>int main()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fr-FR"/>
        </w:rPr>
        <w:t>int ch;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char str[128], meaning[256];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while (1)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printf("\n1. Insertion\t2. Deletion\n");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printf("3. Searching\t4. Traversal\n");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printf("5.Update\t6. Exit\nEnter ur choice:");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s-ES_tradnl"/>
        </w:rPr>
        <w:t>scanf("%d", &amp;ch);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getchar();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switch (ch)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{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1: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printf("Word to insert:");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de-DE"/>
        </w:rPr>
        <w:t>fgets(str, 100, stdin);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printf("Meaning:");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fgets(meaning, 256, stdin);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insert(str, meaning);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2: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printf("Enter the word to delete:");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de-DE"/>
        </w:rPr>
        <w:t>fgets(str, 100, stdin);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</w:rPr>
        <w:t>deleteNode(str);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3: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printf("Enter the search word:");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de-DE"/>
        </w:rPr>
        <w:t>fgets(str, 100, stdin);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nl-NL"/>
        </w:rPr>
        <w:t>findElement(str);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4: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inorderTraversal(root);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5: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update_condition = 1;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printf("Enter the word whose meaning to be updated:");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de-DE"/>
        </w:rPr>
        <w:t>fgets(str, 100, stdin);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nl-NL"/>
        </w:rPr>
        <w:t>findElement(str);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update_condition =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case 6: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s-ES_tradnl"/>
        </w:rPr>
        <w:t>exit(0);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  <w:lang w:val="en-US"/>
        </w:rPr>
        <w:t>default: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printf("You have entered wrong option\n");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    </w:t>
      </w:r>
      <w:r>
        <w:rPr>
          <w:sz w:val="40"/>
          <w:szCs w:val="40"/>
          <w:u w:val="none"/>
          <w:rtl w:val="0"/>
          <w:lang w:val="en-US"/>
        </w:rPr>
        <w:t>break;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single"/>
          <w:rtl w:val="0"/>
        </w:rPr>
        <w:t xml:space="preserve">    </w:t>
      </w:r>
      <w:r>
        <w:rPr>
          <w:sz w:val="40"/>
          <w:szCs w:val="40"/>
          <w:u w:val="none"/>
          <w:rtl w:val="0"/>
          <w:lang w:val="en-US"/>
        </w:rPr>
        <w:t>return 0;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ns w:id="11" w:date="2021-08-15T19:31:58Z" w:author="B Prithiraj"/>
          <w:u w:val="none"/>
        </w:rPr>
      </w:pPr>
    </w:p>
    <w:p>
      <w:pPr>
        <w:pStyle w:val="Body"/>
        <w:rPr>
          <w:ins w:id="12" w:date="2021-08-15T19:31:58Z" w:author="B Prithiraj"/>
          <w:u w:val="none"/>
        </w:rPr>
      </w:pPr>
    </w:p>
    <w:p>
      <w:pPr>
        <w:pStyle w:val="Body"/>
        <w:rPr>
          <w:ins w:id="13" w:date="2021-08-15T19:31:58Z" w:author="B Prithiraj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del w:id="14" w:date="2021-08-15T19:32:07Z" w:author="B Prithiraj">
        <w:r>
          <w:rPr>
            <w:i w:val="1"/>
            <w:iCs w:val="1"/>
            <w:sz w:val="40"/>
            <w:szCs w:val="40"/>
            <w:u w:val="single"/>
            <w:rtl w:val="0"/>
            <w:lang w:val="fr-FR"/>
          </w:rPr>
          <w:delText>OUTPUT-</w:delText>
        </w:r>
      </w:del>
      <w:del w:id="15" w:date="2021-08-15T19:32:07Z" w:author="B Prithiraj">
        <w:r>
          <w:rPr>
            <w:sz w:val="40"/>
            <w:szCs w:val="40"/>
            <w:u w:val="none"/>
            <w:rtl w:val="0"/>
          </w:rPr>
          <w:delText xml:space="preserve">  </w:delText>
        </w:r>
      </w:del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-207901</wp:posOffset>
            </wp:positionH>
            <wp:positionV relativeFrom="line">
              <wp:posOffset>346542</wp:posOffset>
            </wp:positionV>
            <wp:extent cx="6326383" cy="39539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83" cy="3953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ns w:id="16" w:date="2021-08-15T19:32:12Z" w:author="B Prithiraj"/>
          <w:u w:val="single"/>
        </w:rPr>
      </w:pPr>
      <w:ins w:id="17" w:date="2021-08-15T19:32:12Z" w:author="B Prithiraj">
        <w:r>
          <w:rPr>
            <w:i w:val="1"/>
            <w:iCs w:val="1"/>
            <w:sz w:val="40"/>
            <w:szCs w:val="40"/>
            <w:u w:val="single"/>
            <w:rtl w:val="0"/>
            <w:lang w:val="fr-FR"/>
          </w:rPr>
          <w:t>OUTPUT-</w:t>
        </w:r>
      </w:ins>
      <w:ins w:id="18" w:date="2021-08-15T19:32:12Z" w:author="B Prithiraj">
        <w:r>
          <w:rPr>
            <w:sz w:val="40"/>
            <w:szCs w:val="40"/>
            <w:u w:val="none"/>
            <w:rtl w:val="0"/>
          </w:rPr>
          <w:t xml:space="preserve">  </w:t>
        </w:r>
      </w:ins>
    </w:p>
    <w:p>
      <w:pPr>
        <w:pStyle w:val="Body"/>
        <w:rPr>
          <w:ins w:id="19" w:date="2021-08-15T19:32:12Z" w:author="B Prithiraj"/>
          <w:u w:val="single"/>
        </w:rPr>
      </w:pPr>
    </w:p>
    <w:p>
      <w:pPr>
        <w:pStyle w:val="Body"/>
        <w:rPr>
          <w:ins w:id="20" w:date="2021-08-15T19:34:26Z" w:author="B Prithiraj"/>
          <w:u w:val="single"/>
        </w:rPr>
      </w:pPr>
    </w:p>
    <w:p>
      <w:pPr>
        <w:pStyle w:val="Body"/>
        <w:rPr>
          <w:ins w:id="21" w:date="2021-08-15T19:34:26Z" w:author="B Prithiraj"/>
          <w:u w:val="single"/>
        </w:rPr>
      </w:pPr>
    </w:p>
    <w:p>
      <w:pPr>
        <w:pStyle w:val="Body"/>
        <w:rPr>
          <w:ins w:id="22" w:date="2021-08-15T19:34:26Z" w:author="B Prithiraj"/>
          <w:u w:val="single"/>
        </w:rPr>
      </w:pPr>
    </w:p>
    <w:p>
      <w:pPr>
        <w:pStyle w:val="Body"/>
        <w:rPr>
          <w:ins w:id="23" w:date="2021-08-15T19:34:26Z" w:author="B Prithiraj"/>
          <w:u w:val="single"/>
        </w:rPr>
      </w:pPr>
    </w:p>
    <w:p>
      <w:pPr>
        <w:pStyle w:val="Body"/>
        <w:rPr>
          <w:ins w:id="24" w:date="2021-08-15T19:34:26Z" w:author="B Prithiraj"/>
          <w:u w:val="single"/>
        </w:rPr>
      </w:pPr>
    </w:p>
    <w:p>
      <w:pPr>
        <w:pStyle w:val="Body"/>
        <w:rPr>
          <w:ins w:id="25" w:date="2021-08-15T19:34:26Z" w:author="B Prithiraj"/>
          <w:u w:val="single"/>
        </w:rPr>
      </w:pPr>
    </w:p>
    <w:p>
      <w:pPr>
        <w:pStyle w:val="Body"/>
        <w:rPr>
          <w:ins w:id="26" w:date="2021-08-15T19:34:26Z" w:author="B Prithiraj"/>
          <w:u w:val="single"/>
        </w:rPr>
      </w:pPr>
    </w:p>
    <w:p>
      <w:pPr>
        <w:pStyle w:val="Body"/>
        <w:rPr>
          <w:ins w:id="27" w:date="2021-08-15T19:34:26Z" w:author="B Prithiraj"/>
          <w:u w:val="single"/>
        </w:rPr>
      </w:pPr>
    </w:p>
    <w:p>
      <w:pPr>
        <w:pStyle w:val="Body"/>
        <w:rPr>
          <w:ins w:id="28" w:date="2021-08-15T19:34:26Z" w:author="B Prithiraj"/>
          <w:u w:val="single"/>
        </w:rPr>
      </w:pPr>
    </w:p>
    <w:p>
      <w:pPr>
        <w:pStyle w:val="Body"/>
        <w:rPr>
          <w:ins w:id="29" w:date="2021-08-15T19:34:26Z" w:author="B Prithiraj"/>
          <w:u w:val="single"/>
        </w:rPr>
      </w:pPr>
    </w:p>
    <w:p>
      <w:pPr>
        <w:pStyle w:val="Body"/>
        <w:rPr>
          <w:ins w:id="30" w:date="2021-08-15T19:34:26Z" w:author="B Prithiraj"/>
          <w:u w:val="single"/>
        </w:rPr>
      </w:pPr>
    </w:p>
    <w:p>
      <w:pPr>
        <w:pStyle w:val="Body"/>
        <w:rPr>
          <w:ins w:id="31" w:date="2021-08-15T19:34:26Z" w:author="B Prithiraj"/>
          <w:u w:val="single"/>
        </w:rPr>
      </w:pPr>
    </w:p>
    <w:p>
      <w:pPr>
        <w:pStyle w:val="Body"/>
        <w:rPr>
          <w:ins w:id="32" w:date="2021-08-15T19:34:26Z" w:author="B Prithiraj"/>
          <w:i w:val="1"/>
          <w:iCs w:val="1"/>
          <w:sz w:val="40"/>
          <w:szCs w:val="40"/>
          <w:u w:val="single"/>
        </w:rPr>
      </w:pPr>
    </w:p>
    <w:p>
      <w:pPr>
        <w:pStyle w:val="Body"/>
        <w:rPr>
          <w:ins w:id="33" w:date="2021-08-15T19:34:26Z" w:author="B Prithiraj"/>
          <w:sz w:val="48"/>
          <w:szCs w:val="48"/>
        </w:rPr>
      </w:pPr>
    </w:p>
    <w:p>
      <w:pPr>
        <w:pStyle w:val="Body"/>
        <w:rPr>
          <w:ins w:id="34" w:date="2021-08-15T19:34:26Z" w:author="B Prithiraj"/>
          <w:sz w:val="48"/>
          <w:szCs w:val="48"/>
        </w:rPr>
      </w:pPr>
      <w:ins w:id="35" w:date="2021-08-15T19:34:26Z" w:author="B Prithiraj">
        <w:r>
          <w:rPr>
            <w:sz w:val="48"/>
            <w:szCs w:val="48"/>
            <w:rtl w:val="0"/>
            <w:lang w:val="en-US"/>
          </w:rPr>
          <w:t>Q2:</w:t>
        </w:r>
      </w:ins>
    </w:p>
    <w:p>
      <w:pPr>
        <w:pStyle w:val="Body"/>
        <w:rPr>
          <w:ins w:id="36" w:date="2021-08-15T19:34:26Z" w:author="B Prithiraj"/>
        </w:rPr>
      </w:pPr>
    </w:p>
    <w:p>
      <w:pPr>
        <w:pStyle w:val="Body"/>
        <w:rPr>
          <w:ins w:id="37" w:date="2021-08-15T19:34:26Z" w:author="B Prithiraj"/>
        </w:rPr>
      </w:pPr>
    </w:p>
    <w:p>
      <w:pPr>
        <w:pStyle w:val="Body"/>
        <w:rPr>
          <w:del w:id="38" w:date="2021-08-15T19:32:20Z" w:author="B Prithiraj"/>
          <w:i w:val="1"/>
          <w:iCs w:val="1"/>
          <w:sz w:val="40"/>
          <w:szCs w:val="40"/>
          <w:u w:val="single"/>
        </w:rPr>
      </w:pPr>
      <w:del w:id="39" w:date="2021-08-15T19:32:20Z" w:author="B Prithiraj">
        <w:r>
          <w:rPr>
            <w:i w:val="1"/>
            <w:iCs w:val="1"/>
            <w:sz w:val="40"/>
            <w:szCs w:val="40"/>
            <w:u w:val="single"/>
            <w:rtl w:val="0"/>
            <w:lang w:val="en-US"/>
          </w:rPr>
          <w:delText>QUESTION2-</w:delText>
        </w:r>
      </w:del>
      <w:del w:id="40" w:date="2021-08-15T19:32:20Z" w:author="B Prithiraj">
        <w:r>
          <w:rPr>
            <w:sz w:val="40"/>
            <w:szCs w:val="40"/>
            <w:u w:val="none"/>
            <w:rtl w:val="0"/>
          </w:rPr>
          <w:delText xml:space="preserve">   </w:delText>
        </w:r>
      </w:del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#include &lt;stdio.h&gt;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#include &lt;stdlib.h&gt;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>#include &lt;string.h&gt;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nl-NL"/>
        </w:rPr>
        <w:t>typedef struct node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char name[20];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struct node *next;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struct node *down;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flag;</w:t>
      </w:r>
    </w:p>
    <w:p>
      <w:pPr>
        <w:pStyle w:val="Body"/>
      </w:pPr>
      <w:r>
        <w:rPr>
          <w:sz w:val="40"/>
          <w:szCs w:val="40"/>
          <w:u w:val="none"/>
          <w:rtl w:val="0"/>
          <w:lang w:val="nl-NL"/>
        </w:rPr>
        <w:t>} node;</w:t>
      </w:r>
    </w:p>
    <w:p>
      <w:pPr>
        <w:pStyle w:val="Body"/>
      </w:pPr>
      <w:r>
        <w:rPr>
          <w:sz w:val="40"/>
          <w:szCs w:val="40"/>
          <w:u w:val="none"/>
          <w:rtl w:val="0"/>
          <w:lang w:val="pt-PT"/>
        </w:rPr>
        <w:t>char ch[20];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int n, i;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*head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*temp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*t1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*t2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*create()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 xml:space="preserve">    node *p = (node *)malloc(sizeof(node));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p-&gt;next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p-&gt;down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p-&gt;flag = 0;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printf("\n Enter the name : ");</w:t>
      </w:r>
    </w:p>
    <w:p>
      <w:pPr>
        <w:pStyle w:val="Body"/>
      </w:pPr>
      <w:r>
        <w:rPr>
          <w:sz w:val="40"/>
          <w:szCs w:val="40"/>
          <w:u w:val="none"/>
          <w:rtl w:val="0"/>
          <w:lang w:val="de-DE"/>
        </w:rPr>
        <w:t xml:space="preserve">    fflush(stdin);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scanf("%[^\n]", p-&gt;name);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insertb()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(head ==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t1 = create();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head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Book exist.\n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insertc()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(head ==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There is no book.\n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How many chapters you want to insert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scanf("%d", &amp;n);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for (i = 0; i &lt; n; i++)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t1 = create();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if (head-&gt;flag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head-&gt;down = t1;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head-&gt;flag =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 = head;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 = temp-&gt;down;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while (temp-&gt;next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temp = temp-&gt;next;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temp-&gt;next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inserts()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(head ==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There is no book.\n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Enter the name of chapter on which  you want to enter the section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fflush(stdin);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scanf("%[^\n]", ch);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temp = head;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(temp-&gt;flag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printf("\n Their are no chapters on in book.\n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temp = temp-&gt;down;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while (temp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if (!strcmp(ch, temp-&gt;name))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printf("\n How many sections you want to enter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scanf("%d", &amp;n);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for (i = 0; i &lt; n; i++)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t1 = create();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if (temp-&gt;flag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temp-&gt;down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temp-&gt;flag =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printf("\n******");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t2 = temp-&gt;down;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printf("\n#####");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    while (t2-&gt;next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t2 = t2-&gt;next;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t2-&gt;next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 = temp-&gt;next;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insertss()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(head ==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There is no book.\n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Enter the name of chapter on which  you want to enter the section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fflush(stdin);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scanf("%[^\n]", ch);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temp = head;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(temp-&gt;flag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printf("\n their are no chapters on in book.\n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temp = temp-&gt;down;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while (temp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if (!strcmp(ch, temp-&gt;name))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printf("\n Enter name of section in which you want to enter the sub section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fflush(stdin);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scanf("%[^\n]", ch);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if (temp-&gt;flag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printf("\n Their are no sections.\n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temp = temp-&gt;down;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while (temp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if (!strcmp(ch, temp-&gt;name))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        printf("\n How many subsections you want to enter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scanf("%d", &amp;n);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for (i = 0; i &lt; n; i++)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t1 = create();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if (temp-&gt;flag ==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temp-&gt;down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temp-&gt;flag =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printf("\n******");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t2 = temp-&gt;down;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printf("\n#####");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                while (t2-&gt;next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    t2 = t2-&gt;next;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    t2-&gt;next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temp = temp-&gt;next;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 = temp-&gt;next;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displayb()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(head ==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Book not exist.\n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temp = head;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 NAME OF BOOK:  %s", temp-&gt;name);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(temp-&gt;flag ==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temp = temp-&gt;down;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while (temp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printf("\n\t\tNAME OF CHAPTER:  %s", temp-&gt;name);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t1 = temp;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if (t1-&gt;flag ==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t1 = t1-&gt;down;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while (t1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printf("\n\t\t\t\tNAME OF SECTION:  %s", t1-&gt;name);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t2 = t1;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if (t2-&gt;flag ==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t2 = t2-&gt;down;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        while (t2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printf("\n\t\t\t\t\t\tNAME OF SUBSECTION:  %s", t2-&gt;name);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    t2 = t2-&gt;next;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t1 = t1-&gt;next;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 = temp-&gt;next;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fr-FR"/>
        </w:rPr>
        <w:t>int main()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x;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while (1)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printf("\n\n ENTER YOUR CHOICE.\n");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1.INSERT BOOK.\n");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2.INSERT CHAPTER.\n");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3.INSERT SECTION.\n");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4.INSERT SUBSECTION.\n");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5.DISPLAY BOOK.\n");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printf("\n 6.EXIT.\n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scanf("%d", &amp;x);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switch (x)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1: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insertb();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2: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insertc();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3: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inserts();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4: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insertss();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5: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 xml:space="preserve">            displayb();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case 6: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exit(0);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fr-FR"/>
        </w:rPr>
        <w:t>OUTPUT</w:t>
      </w:r>
      <w:r>
        <w:rPr>
          <w:sz w:val="40"/>
          <w:szCs w:val="40"/>
          <w:u w:val="none"/>
          <w:rtl w:val="0"/>
        </w:rPr>
        <w:t>-</w:t>
      </w:r>
      <w:r>
        <w:rPr>
          <w:sz w:val="40"/>
          <w:szCs w:val="40"/>
          <w:u w:val="non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-463550</wp:posOffset>
            </wp:positionH>
            <wp:positionV relativeFrom="page">
              <wp:posOffset>193039</wp:posOffset>
            </wp:positionV>
            <wp:extent cx="3531335" cy="22070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35" cy="2207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3197381</wp:posOffset>
            </wp:positionH>
            <wp:positionV relativeFrom="page">
              <wp:posOffset>154623</wp:posOffset>
            </wp:positionV>
            <wp:extent cx="3654269" cy="22839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69" cy="2283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non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-280670</wp:posOffset>
            </wp:positionH>
            <wp:positionV relativeFrom="line">
              <wp:posOffset>2254337</wp:posOffset>
            </wp:positionV>
            <wp:extent cx="3823710" cy="23898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10" cy="238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ns w:id="41" w:date="2021-08-15T19:41:08Z" w:author="B Prithiraj"/>
          <w:u w:val="none"/>
        </w:rPr>
      </w:pPr>
    </w:p>
    <w:p>
      <w:pPr>
        <w:pStyle w:val="Body"/>
        <w:rPr>
          <w:ins w:id="42" w:date="2021-08-15T19:41:08Z" w:author="B Prithiraj"/>
          <w:u w:val="none"/>
        </w:rPr>
      </w:pPr>
    </w:p>
    <w:p>
      <w:pPr>
        <w:pStyle w:val="Body"/>
        <w:rPr>
          <w:ins w:id="43" w:date="2021-08-15T19:41:08Z" w:author="B Prithiraj"/>
          <w:u w:val="none"/>
        </w:rPr>
      </w:pPr>
    </w:p>
    <w:p>
      <w:pPr>
        <w:pStyle w:val="Body"/>
        <w:rPr>
          <w:ins w:id="44" w:date="2021-08-15T19:41:08Z" w:author="B Prithiraj"/>
          <w:u w:val="none"/>
        </w:rPr>
      </w:pPr>
    </w:p>
    <w:p>
      <w:pPr>
        <w:pStyle w:val="Body"/>
        <w:rPr>
          <w:ins w:id="45" w:date="2021-08-15T19:41:08Z" w:author="B Prithiraj"/>
          <w:u w:val="none"/>
        </w:rPr>
      </w:pPr>
    </w:p>
    <w:p>
      <w:pPr>
        <w:pStyle w:val="Body"/>
        <w:rPr>
          <w:ins w:id="46" w:date="2021-08-15T19:41:08Z" w:author="B Prithiraj"/>
          <w:u w:val="none"/>
        </w:rPr>
      </w:pPr>
    </w:p>
    <w:p>
      <w:pPr>
        <w:pStyle w:val="Body"/>
        <w:rPr>
          <w:ins w:id="47" w:date="2021-08-15T19:41:08Z" w:author="B Prithiraj"/>
          <w:u w:val="none"/>
        </w:rPr>
      </w:pPr>
    </w:p>
    <w:p>
      <w:pPr>
        <w:pStyle w:val="Body"/>
        <w:rPr>
          <w:ins w:id="48" w:date="2021-08-15T19:41:08Z" w:author="B Prithiraj"/>
          <w:u w:val="none"/>
        </w:rPr>
      </w:pPr>
    </w:p>
    <w:p>
      <w:pPr>
        <w:pStyle w:val="Body"/>
        <w:rPr>
          <w:ins w:id="49" w:date="2021-08-15T19:41:08Z" w:author="B Prithiraj"/>
          <w:u w:val="none"/>
        </w:rPr>
      </w:pPr>
    </w:p>
    <w:p>
      <w:pPr>
        <w:pStyle w:val="Body"/>
        <w:rPr>
          <w:ins w:id="50" w:date="2021-08-15T19:41:08Z" w:author="B Prithiraj"/>
          <w:u w:val="none"/>
        </w:rPr>
      </w:pPr>
    </w:p>
    <w:p>
      <w:pPr>
        <w:pStyle w:val="Body"/>
        <w:rPr>
          <w:ins w:id="51" w:date="2021-08-15T19:41:08Z" w:author="B Prithiraj"/>
          <w:u w:val="none"/>
        </w:rPr>
      </w:pPr>
    </w:p>
    <w:p>
      <w:pPr>
        <w:pStyle w:val="Body"/>
        <w:rPr>
          <w:ins w:id="52" w:date="2021-08-15T19:41:08Z" w:author="B Prithiraj"/>
          <w:u w:val="none"/>
        </w:rPr>
      </w:pPr>
    </w:p>
    <w:p>
      <w:pPr>
        <w:pStyle w:val="Body"/>
        <w:rPr>
          <w:ins w:id="53" w:date="2021-08-15T19:41:08Z" w:author="B Prithiraj"/>
          <w:u w:val="none"/>
        </w:rPr>
      </w:pPr>
    </w:p>
    <w:p>
      <w:pPr>
        <w:pStyle w:val="Body"/>
        <w:rPr>
          <w:ins w:id="54" w:date="2021-08-15T19:41:08Z" w:author="B Prithiraj"/>
          <w:u w:val="none"/>
        </w:rPr>
      </w:pPr>
    </w:p>
    <w:p>
      <w:pPr>
        <w:pStyle w:val="Body"/>
        <w:rPr>
          <w:ins w:id="55" w:date="2021-08-15T19:41:08Z" w:author="B Prithiraj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ins w:id="56" w:date="2021-08-15T19:41:08Z" w:author="B Prithiraj">
        <w:r>
          <w:rPr>
            <w:sz w:val="42"/>
            <w:szCs w:val="42"/>
            <w:rtl w:val="0"/>
            <w:lang w:val="en-US"/>
          </w:rPr>
          <w:t>Q3:</w:t>
        </w:r>
      </w:ins>
      <w:del w:id="57" w:date="2021-08-15T19:40:57Z" w:author="B Prithiraj">
        <w:r>
          <w:rPr>
            <w:i w:val="1"/>
            <w:iCs w:val="1"/>
            <w:sz w:val="40"/>
            <w:szCs w:val="40"/>
            <w:u w:val="single"/>
            <w:rtl w:val="0"/>
            <w:lang w:val="en-US"/>
          </w:rPr>
          <w:delText>QUESTION 3-</w:delText>
        </w:r>
      </w:del>
      <w:del w:id="58" w:date="2021-08-15T19:40:57Z" w:author="B Prithiraj">
        <w:r>
          <w:rPr>
            <w:sz w:val="40"/>
            <w:szCs w:val="40"/>
            <w:u w:val="none"/>
            <w:rtl w:val="0"/>
          </w:rPr>
          <w:delText xml:space="preserve"> </w:delText>
        </w:r>
      </w:del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#include &lt;stdio.h&gt;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#include &lt;stdlib.h&gt;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#define _for(i, a, b, c) for (int i = a; i &lt;= b; i += c)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>#define MAX 10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int n = 6;                                                              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char city[MAX][MAX] = {"CITY", "LUCKNOW", "MUMBAI", "PURI", "WB", "KANPUR", "BBSR"};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print_city()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_for(i, 1, n,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printf("%d.%s\n", i, city[i]);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void add_flight(int graph[MAX][MAX])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printf("\nChoose the CITY of DEPARTURE\n");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print_city();</w:t>
      </w:r>
    </w:p>
    <w:p>
      <w:pPr>
        <w:pStyle w:val="Body"/>
      </w:pPr>
      <w:r>
        <w:rPr>
          <w:sz w:val="40"/>
          <w:szCs w:val="40"/>
          <w:u w:val="none"/>
          <w:rtl w:val="0"/>
          <w:lang w:val="fr-FR"/>
        </w:rPr>
        <w:t xml:space="preserve">  int x = 0, y = 0, cost =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scanf("%d", &amp;x);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printf("\nChoose the CITY of ARRIVAL\n");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print_city();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 xml:space="preserve">  scanf("%d", &amp;y);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printf("\nCOST : ");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 xml:space="preserve">  scanf("%d", &amp;cost);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graph[x][y] = cost;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printf("Added Sucessfully\n\n");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incoming_fl(int graph[MAX][MAX], int num)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printf("\n++++----++++----++++----++++----++++\n");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_for(i, 1, n,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(graph[i][num] !=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printf("%s -&gt; %s\tCOST : %d\n", city[i], city[num], graph[i][num]);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outgoing_fl(int graph[MAX][MAX], int num)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printf("\n++++----++++----++++----++++----++++\n");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_for(i, 1, n,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(graph[num][i] !=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printf("%s -&gt; %s\tCOST : %d\n", city[num], city[i], graph[num][i]);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add_city()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printf("\n++++----++++----++++----++++----++++\n");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printf("CIty : 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scanf("%s", city[++n]);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printf("Added Sucessfully\n\n");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city_details(int graph[MAX][MAX])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printf("\nChoose the CITY\n");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print_city();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int num;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scanf("%d", &amp;num);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int temp =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_for(i, 1, n,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(graph[i][num] !=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temp++;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printf("\n++++----++++----++++----++++----++++\n");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printf("Number of Incoming Flights : %d\n", temp);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temp =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_for(i, 1, n,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(graph[num][i] !=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temp++;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printf("Number of Outgoing Flights : %d\n", temp);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printf("++++----++++----++++----++++----++++\n");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printf("\n1.See all Incoming Flights\n2.See all Outgoing Flight\n3.See all Flights\n4.Continue\n");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scanf("%d", &amp;temp);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if (temp == 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incoming_fl(graph, num);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else if (temp == 2)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outgoing_fl(graph, num);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else if (temp == 3)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incoming_fl(graph, num);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outgoing_fl(graph, num);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fr-FR"/>
        </w:rPr>
        <w:t>int main()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int graph[MAX][MAX] = {0};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int ch = 0;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while (ch != 9)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printf("1.Add City\n2.Add Flight\n3.See City Details\n9.Exit\n");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printf("\nEnter your choice : 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scanf("%d", &amp;ch);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switch (ch)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1: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add_city();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2: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add_flight(graph);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3: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city_details(graph);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9:</w:t>
      </w:r>
    </w:p>
    <w:p>
      <w:pPr>
        <w:pStyle w:val="Body"/>
      </w:pPr>
      <w:r>
        <w:rPr>
          <w:sz w:val="40"/>
          <w:szCs w:val="40"/>
          <w:u w:val="none"/>
          <w:rtl w:val="0"/>
          <w:lang w:val="de-DE"/>
        </w:rPr>
        <w:t xml:space="preserve">      printf("THANK YOU");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default: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printf("Wrong Choice\nPlease try again...\n");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return 0;</w:t>
      </w:r>
      <w:r>
        <w:rPr>
          <w:sz w:val="40"/>
          <w:szCs w:val="40"/>
          <w:u w:val="non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514270</wp:posOffset>
            </wp:positionV>
            <wp:extent cx="4730466" cy="29565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66" cy="2956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fr-FR"/>
        </w:rPr>
        <w:t>OUTPUT-</w:t>
      </w: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en-US"/>
        </w:rPr>
        <w:t>QUESTION 4-</w:t>
      </w:r>
    </w:p>
    <w:p>
      <w:pPr>
        <w:pStyle w:val="Body"/>
        <w:rPr>
          <w:sz w:val="40"/>
          <w:szCs w:val="40"/>
          <w:u w:val="none"/>
        </w:rPr>
      </w:pPr>
      <w:r>
        <w:rPr>
          <w:sz w:val="40"/>
          <w:szCs w:val="40"/>
          <w:u w:val="none"/>
          <w:rtl w:val="0"/>
          <w:lang w:val="en-US"/>
        </w:rPr>
        <w:t>#include &lt;stdlib.h&gt;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#include &lt;stdio.h&gt;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#include &lt;ctype.h&gt;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de-DE"/>
        </w:rPr>
        <w:t>const int MAX = 50;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nl-NL"/>
        </w:rPr>
        <w:t>typedef struct node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char data;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struct node *left, *right;</w:t>
      </w:r>
    </w:p>
    <w:p>
      <w:pPr>
        <w:pStyle w:val="Body"/>
      </w:pPr>
      <w:r>
        <w:rPr>
          <w:sz w:val="40"/>
          <w:szCs w:val="40"/>
          <w:u w:val="none"/>
          <w:rtl w:val="0"/>
          <w:lang w:val="nl-NL"/>
        </w:rPr>
        <w:t>} node;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int push(node *cnode, node *info[], int top)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top = top + 1;</w:t>
      </w:r>
    </w:p>
    <w:p>
      <w:pPr>
        <w:pStyle w:val="Body"/>
      </w:pPr>
      <w:r>
        <w:rPr>
          <w:sz w:val="40"/>
          <w:szCs w:val="40"/>
          <w:u w:val="none"/>
          <w:rtl w:val="0"/>
          <w:lang w:val="pt-PT"/>
        </w:rPr>
        <w:t xml:space="preserve">    info[top] = cnode;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top;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node *Top(node *info[], int top)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info[top];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int empty(int top)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(top == -1)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int pop(node *info[], int top)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(!empty(top))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top;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-1;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int isFull(int top)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(top == MAX - 1)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//==================================================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nl-NL"/>
        </w:rPr>
        <w:t>node *root;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int priority(char ch)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switch (ch)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'+':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'-':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'*':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'/':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case '^':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return 2;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break;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-1;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postorderNon()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node *ptr = root;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node *info[MAX];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int top = -1;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arr[MAX], i = -1, flag;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LOOP: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while (ptr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top = push(ptr, info, top);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arr[++i] = 0;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(ptr-&gt;right != NULL)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top = push(ptr-&gt;right, info, top);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arr[++i] = 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ptr = ptr-&gt;left;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(pop(info, top)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ptr = info[pop(info, top)];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top--;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ptr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flag = arr[i--];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while (flag == 0 &amp;&amp; i &gt;=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 %c", ptr-&gt;data);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(pop(info, top)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ptr = info[pop(info, top)];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top--;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ptr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flag = arr[i--];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(flag == 1 &amp;&amp; i &gt;= 0)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goto LOOP;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printf(" %c", ptr-&gt;data);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inorder_rec(node *rnode)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(rnode)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inorder_rec(rnode-&gt;left);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printf(" %c", rnode-&gt;data);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inorder_rec(rnode-&gt;right);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create(char str[])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node *info1[MAX];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top1 = -1;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node *info2[MAX];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top2 = -1;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int i =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char ch;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while (str[i] != '\0')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ch = str[i];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(isalpha(ch))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node *temp = (node *)malloc(sizeof(node));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temp-&gt;left = NULL;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temp-&gt;right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temp-&gt;data = ch;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top1 = push(temp, info1, top1);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if (empty(top2))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node *temp = (node *)malloc(sizeof(node));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temp-&gt;left = temp-&gt;right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temp-&gt;data = ch;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top2 = push(temp, info2, top2);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else if (priority(ch) &gt; priority(Top(info2, top2)-&gt;data))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node *temp = (node *)malloc(sizeof(node));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temp-&gt;left = temp-&gt;right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temp-&gt;data = ch;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top2 = push(temp, info2, top2);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while (!empty(top2) &amp;&amp; priority(ch) &lt;= priority(Top(info2, top2)-&gt;data))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node *op;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node *rchild;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node *lchild;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if (pop(info2, top2)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op = info2[pop(info2, top2)];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top2--;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op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if (pop(info1, top1)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rchild = info1[pop(info1, top1)];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top1--;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rchild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if (pop(info1, top1)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lchild = info1[pop(info1, top1)];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top1--;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    lchild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    op-&gt;right = rchild;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op-&gt;left = lchild;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    top1 = push(op, info1, top1);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node *x = (node *)malloc(sizeof(node));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x-&gt;data = ch;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    x-&gt;left = x-&gt;right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    top2 = push(x, info2, top2);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i++;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while (!empty(top2))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node *op;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node *rchild;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node *lchild;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(pop(info2, top2)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op = info2[pop(info2, top2)];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top2--;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op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(pop(info1, top1)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rchild = info1[pop(info1, top1)];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top1--;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rchild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if (pop(info1, top1)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    lchild = info1[pop(info1, top1)];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top1--;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{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    lchild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op-&gt;right = rchild;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op-&gt;left = lchild;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top1 = push(op, info1, top1);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if (pop(info1, top1) != -1)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root = info1[pop(info1, top1)];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    top1--;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else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    root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>void inorder()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inorder_rec(root);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  <w:lang w:val="fr-FR"/>
        </w:rPr>
        <w:t>int main()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{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root = NULL;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printf("\n");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char exp[] = "a-b*c-d/e+f";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printf("\nOriginal Expression: %s", exp);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</w:t>
      </w:r>
    </w:p>
    <w:p>
      <w:pPr>
        <w:pStyle w:val="Body"/>
      </w:pPr>
      <w:r>
        <w:rPr>
          <w:sz w:val="40"/>
          <w:szCs w:val="40"/>
          <w:u w:val="none"/>
          <w:rtl w:val="0"/>
        </w:rPr>
        <w:t xml:space="preserve">    create(exp);</w:t>
      </w:r>
    </w:p>
    <w:p>
      <w:pPr>
        <w:pStyle w:val="Body"/>
      </w:pPr>
      <w:r>
        <w:rPr>
          <w:sz w:val="40"/>
          <w:szCs w:val="40"/>
          <w:u w:val="none"/>
          <w:rtl w:val="0"/>
          <w:lang w:val="fr-FR"/>
        </w:rPr>
        <w:t xml:space="preserve">    printf("\nInorder Sequence : ");</w:t>
      </w:r>
    </w:p>
    <w:p>
      <w:pPr>
        <w:pStyle w:val="Body"/>
      </w:pPr>
      <w:r>
        <w:rPr>
          <w:sz w:val="40"/>
          <w:szCs w:val="40"/>
          <w:u w:val="none"/>
          <w:rtl w:val="0"/>
          <w:lang w:val="de-DE"/>
        </w:rPr>
        <w:t xml:space="preserve">    inorder();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printf("\nPostorder Non-Recursive Travesal From the Inorder Sequence : ");</w:t>
      </w:r>
    </w:p>
    <w:p>
      <w:pPr>
        <w:pStyle w:val="Body"/>
      </w:pPr>
      <w:r>
        <w:rPr>
          <w:sz w:val="40"/>
          <w:szCs w:val="40"/>
          <w:u w:val="none"/>
          <w:rtl w:val="0"/>
          <w:lang w:val="it-IT"/>
        </w:rPr>
        <w:t xml:space="preserve">    postorderNon();</w:t>
      </w:r>
    </w:p>
    <w:p>
      <w:pPr>
        <w:pStyle w:val="Body"/>
      </w:pPr>
      <w:r>
        <w:rPr>
          <w:sz w:val="40"/>
          <w:szCs w:val="40"/>
          <w:u w:val="none"/>
          <w:rtl w:val="0"/>
          <w:lang w:val="en-US"/>
        </w:rPr>
        <w:t xml:space="preserve">    return 0;</w:t>
      </w:r>
    </w:p>
    <w:p>
      <w:pPr>
        <w:pStyle w:val="Body"/>
      </w:pPr>
      <w:r>
        <w:rPr>
          <w:sz w:val="40"/>
          <w:szCs w:val="40"/>
          <w:u w:val="none"/>
          <w:rtl w:val="0"/>
        </w:rPr>
        <w:t>}</w:t>
      </w:r>
      <w:r>
        <w:rPr>
          <w:sz w:val="40"/>
          <w:szCs w:val="40"/>
          <w:u w:val="non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-575309</wp:posOffset>
            </wp:positionH>
            <wp:positionV relativeFrom="line">
              <wp:posOffset>564437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fr-FR"/>
        </w:rPr>
        <w:t>OUTPUT-</w:t>
      </w:r>
    </w:p>
    <w:p>
      <w:pPr>
        <w:pStyle w:val="Body"/>
        <w:rPr>
          <w:sz w:val="40"/>
          <w:szCs w:val="40"/>
          <w:u w:val="non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</w:p>
    <w:p>
      <w:pPr>
        <w:pStyle w:val="Body"/>
        <w:rPr>
          <w:ins w:id="59" w:date="2021-08-15T19:59:05Z" w:author="B Prithiraj"/>
          <w:u w:val="single"/>
        </w:rPr>
      </w:pPr>
    </w:p>
    <w:p>
      <w:pPr>
        <w:pStyle w:val="Body"/>
        <w:rPr>
          <w:ins w:id="60" w:date="2021-08-15T19:59:05Z" w:author="B Prithiraj"/>
          <w:u w:val="single"/>
        </w:rPr>
      </w:pPr>
    </w:p>
    <w:p>
      <w:pPr>
        <w:pStyle w:val="Body"/>
        <w:rPr>
          <w:ins w:id="61" w:date="2021-08-15T19:59:05Z" w:author="B Prithiraj"/>
          <w:u w:val="single"/>
        </w:rPr>
      </w:pPr>
    </w:p>
    <w:p>
      <w:pPr>
        <w:pStyle w:val="Body"/>
        <w:rPr>
          <w:i w:val="1"/>
          <w:iCs w:val="1"/>
          <w:sz w:val="40"/>
          <w:szCs w:val="40"/>
          <w:u w:val="single"/>
        </w:rPr>
      </w:pPr>
      <w:r>
        <w:rPr>
          <w:i w:val="1"/>
          <w:iCs w:val="1"/>
          <w:sz w:val="40"/>
          <w:szCs w:val="40"/>
          <w:u w:val="single"/>
          <w:rtl w:val="0"/>
          <w:lang w:val="en-US"/>
        </w:rPr>
        <w:t>SUBMITTED BY-</w:t>
      </w:r>
    </w:p>
    <w:p>
      <w:pPr>
        <w:pStyle w:val="Body"/>
        <w:rPr>
          <w:i w:val="1"/>
          <w:iCs w:val="1"/>
          <w:sz w:val="40"/>
          <w:szCs w:val="40"/>
          <w:u w:val="single"/>
        </w:rPr>
      </w:pPr>
      <w:ins w:id="62" w:date="2021-08-15T19:58:37Z" w:author="B Prithiraj">
        <w:r>
          <w:rPr>
            <w:i w:val="1"/>
            <w:iCs w:val="1"/>
            <w:sz w:val="40"/>
            <w:szCs w:val="40"/>
            <w:u w:val="single"/>
            <w:rtl w:val="0"/>
            <w:lang w:val="en-US"/>
          </w:rPr>
          <w:t>B.PRITHIRAJ</w:t>
        </w:r>
      </w:ins>
      <w:del w:id="63" w:date="2021-08-15T19:58:27Z" w:author="B Prithiraj">
        <w:r>
          <w:rPr>
            <w:sz w:val="40"/>
            <w:szCs w:val="40"/>
            <w:u w:val="none"/>
            <w:rtl w:val="0"/>
            <w:lang w:val="en-US"/>
          </w:rPr>
          <w:delText xml:space="preserve">NIRMIT GUPTA </w:delText>
        </w:r>
      </w:del>
    </w:p>
    <w:p>
      <w:pPr>
        <w:pStyle w:val="Body"/>
        <w:rPr>
          <w:ins w:id="64" w:date="2021-08-15T19:59:00Z" w:author="B Prithiraj"/>
          <w:i w:val="1"/>
          <w:iCs w:val="1"/>
          <w:sz w:val="40"/>
          <w:szCs w:val="40"/>
          <w:u w:val="single"/>
        </w:rPr>
      </w:pPr>
      <w:ins w:id="65" w:date="2021-08-15T19:59:00Z" w:author="B Prithiraj">
        <w:r>
          <w:rPr>
            <w:i w:val="1"/>
            <w:iCs w:val="1"/>
            <w:sz w:val="40"/>
            <w:szCs w:val="40"/>
            <w:u w:val="single"/>
            <w:rtl w:val="0"/>
            <w:lang w:val="en-US"/>
          </w:rPr>
          <w:t>B520016</w:t>
        </w:r>
      </w:ins>
    </w:p>
    <w:p>
      <w:pPr>
        <w:pStyle w:val="Body"/>
        <w:rPr>
          <w:ins w:id="66" w:date="2021-08-15T19:59:00Z" w:author="B Prithiraj"/>
          <w:i w:val="1"/>
          <w:iCs w:val="1"/>
          <w:sz w:val="40"/>
          <w:szCs w:val="40"/>
          <w:u w:val="single"/>
        </w:rPr>
      </w:pPr>
      <w:ins w:id="67" w:date="2021-08-15T19:59:00Z" w:author="B Prithiraj">
        <w:r>
          <w:rPr>
            <w:i w:val="1"/>
            <w:iCs w:val="1"/>
            <w:sz w:val="40"/>
            <w:szCs w:val="40"/>
            <w:u w:val="single"/>
            <w:rtl w:val="0"/>
            <w:lang w:val="en-US"/>
          </w:rPr>
          <w:t>COMPUTER ENGINEERING</w:t>
        </w:r>
      </w:ins>
    </w:p>
    <w:p>
      <w:pPr>
        <w:pStyle w:val="Body"/>
        <w:rPr>
          <w:del w:id="68" w:date="2021-08-15T19:58:42Z" w:author="B Prithiraj"/>
          <w:sz w:val="40"/>
          <w:szCs w:val="40"/>
          <w:u w:val="none"/>
        </w:rPr>
      </w:pPr>
      <w:del w:id="69" w:date="2021-08-15T19:58:42Z" w:author="B Prithiraj">
        <w:r>
          <w:rPr>
            <w:sz w:val="40"/>
            <w:szCs w:val="40"/>
            <w:u w:val="none"/>
            <w:rtl w:val="0"/>
          </w:rPr>
          <w:delText>B520034</w:delText>
        </w:r>
      </w:del>
    </w:p>
    <w:p>
      <w:pPr>
        <w:pStyle w:val="Body"/>
      </w:pPr>
      <w:del w:id="70" w:date="2021-08-15T19:58:42Z" w:author="B Prithiraj">
        <w:r>
          <w:rPr>
            <w:sz w:val="40"/>
            <w:szCs w:val="40"/>
            <w:u w:val="none"/>
            <w:rtl w:val="0"/>
            <w:lang w:val="de-DE"/>
          </w:rPr>
          <w:delText>COMPUTER ENGINEERING</w:delText>
        </w:r>
      </w:del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